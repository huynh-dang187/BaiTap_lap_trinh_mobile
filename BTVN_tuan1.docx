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0A6B" w14:textId="4EDE2C51" w:rsidR="007C4F24" w:rsidRDefault="00BC20C2">
      <w:pPr>
        <w:rPr>
          <w:b/>
          <w:bCs/>
          <w:sz w:val="40"/>
          <w:szCs w:val="40"/>
        </w:rPr>
      </w:pPr>
      <w:r w:rsidRPr="00BC20C2">
        <w:rPr>
          <w:b/>
          <w:bCs/>
          <w:sz w:val="40"/>
          <w:szCs w:val="40"/>
        </w:rPr>
        <w:t xml:space="preserve">Bài tập về nhà tuần 1 : </w:t>
      </w:r>
    </w:p>
    <w:p w14:paraId="3C56FE10" w14:textId="6C865972" w:rsidR="00BC20C2" w:rsidRDefault="00BC20C2">
      <w:pPr>
        <w:rPr>
          <w:b/>
          <w:bCs/>
          <w:sz w:val="32"/>
          <w:szCs w:val="32"/>
        </w:rPr>
      </w:pPr>
      <w:r>
        <w:rPr>
          <w:b/>
          <w:bCs/>
          <w:sz w:val="40"/>
          <w:szCs w:val="40"/>
        </w:rPr>
        <w:tab/>
      </w:r>
      <w:r w:rsidRPr="00BC20C2">
        <w:rPr>
          <w:b/>
          <w:bCs/>
          <w:sz w:val="32"/>
          <w:szCs w:val="32"/>
        </w:rPr>
        <w:t xml:space="preserve">1.Mong muốn và định hướng của bạn sau khi học xong môn là gì </w:t>
      </w:r>
    </w:p>
    <w:p w14:paraId="792249A5" w14:textId="6648DED0" w:rsidR="00BC20C2" w:rsidRPr="00C3594F" w:rsidRDefault="00BC20C2">
      <w:pPr>
        <w:rPr>
          <w:sz w:val="32"/>
          <w:szCs w:val="32"/>
        </w:rPr>
      </w:pPr>
      <w:r>
        <w:rPr>
          <w:b/>
          <w:bCs/>
          <w:sz w:val="32"/>
          <w:szCs w:val="32"/>
        </w:rPr>
        <w:tab/>
      </w:r>
      <w:r>
        <w:rPr>
          <w:b/>
          <w:bCs/>
          <w:sz w:val="32"/>
          <w:szCs w:val="32"/>
        </w:rPr>
        <w:tab/>
      </w:r>
      <w:r w:rsidRPr="00C3594F">
        <w:rPr>
          <w:sz w:val="32"/>
          <w:szCs w:val="32"/>
        </w:rPr>
        <w:t xml:space="preserve">. Đầu tiền mong muốn của em sau khi học xong môn là em có thể hiểu các tạo ra 1 sản phẩm </w:t>
      </w:r>
      <w:r w:rsidR="00C3594F">
        <w:rPr>
          <w:sz w:val="32"/>
          <w:szCs w:val="32"/>
        </w:rPr>
        <w:t>,</w:t>
      </w:r>
      <w:r w:rsidRPr="00C3594F">
        <w:rPr>
          <w:sz w:val="32"/>
          <w:szCs w:val="32"/>
        </w:rPr>
        <w:t>giải quyết cho câu hỏi luôn trong đầu em database kết nối thế nào với backend ,</w:t>
      </w:r>
      <w:r w:rsidR="00FA6C07" w:rsidRPr="00C3594F">
        <w:rPr>
          <w:sz w:val="32"/>
          <w:szCs w:val="32"/>
        </w:rPr>
        <w:t xml:space="preserve"> làm sao để có thể public 1 sản phẩm và cho người dùng khác sử dụng nó . Ngoài định nghĩa API là sự tương tác giữa backend và font end thì nó thực chất dùng như thế nào . Em mong muốn mình sau khi học xong có thể trả lời 3 câu hỏi trên và tiếp thu nhiều kiến thức hơn nữa</w:t>
      </w:r>
    </w:p>
    <w:p w14:paraId="6D627A96" w14:textId="0CC00B36" w:rsidR="00FA6C07" w:rsidRPr="00C3594F" w:rsidRDefault="00FA6C07">
      <w:pPr>
        <w:rPr>
          <w:sz w:val="32"/>
          <w:szCs w:val="32"/>
        </w:rPr>
      </w:pPr>
      <w:r w:rsidRPr="00C3594F">
        <w:rPr>
          <w:sz w:val="32"/>
          <w:szCs w:val="32"/>
        </w:rPr>
        <w:tab/>
      </w:r>
      <w:r w:rsidRPr="00C3594F">
        <w:rPr>
          <w:sz w:val="32"/>
          <w:szCs w:val="32"/>
        </w:rPr>
        <w:tab/>
        <w:t>. Định hướng của em là muốn trở thành 1 lập trình viên thiết bị di động nâng cấp thêm nhiều kĩ năng</w:t>
      </w:r>
      <w:r w:rsidR="00C3594F" w:rsidRPr="00C3594F">
        <w:rPr>
          <w:sz w:val="32"/>
          <w:szCs w:val="32"/>
        </w:rPr>
        <w:t xml:space="preserve"> </w:t>
      </w:r>
      <w:r w:rsidRPr="00C3594F">
        <w:rPr>
          <w:sz w:val="32"/>
          <w:szCs w:val="32"/>
        </w:rPr>
        <w:t xml:space="preserve"> trong </w:t>
      </w:r>
      <w:r w:rsidR="00C3594F" w:rsidRPr="00C3594F">
        <w:rPr>
          <w:sz w:val="32"/>
          <w:szCs w:val="32"/>
        </w:rPr>
        <w:t>quá trình học môn này nhất có thể</w:t>
      </w:r>
      <w:r w:rsidR="00C3594F">
        <w:rPr>
          <w:sz w:val="32"/>
          <w:szCs w:val="32"/>
        </w:rPr>
        <w:t xml:space="preserve"> để tương lai có nhiều cơ hội hơn trong công việc</w:t>
      </w:r>
    </w:p>
    <w:p w14:paraId="113C7E2F" w14:textId="6C4790AF" w:rsidR="00C3594F" w:rsidRDefault="00C3594F">
      <w:pPr>
        <w:rPr>
          <w:ins w:id="0" w:author="nguyendangchanell@gmail.com" w:date="2025-03-05T10:07:00Z"/>
          <w:b/>
          <w:bCs/>
          <w:sz w:val="32"/>
          <w:szCs w:val="32"/>
        </w:rPr>
      </w:pPr>
      <w:r>
        <w:rPr>
          <w:b/>
          <w:bCs/>
          <w:sz w:val="32"/>
          <w:szCs w:val="32"/>
        </w:rPr>
        <w:tab/>
        <w:t>2.</w:t>
      </w:r>
      <w:ins w:id="1" w:author="nguyendangchanell@gmail.com" w:date="2025-03-05T10:07:00Z">
        <w:r>
          <w:rPr>
            <w:b/>
            <w:bCs/>
            <w:sz w:val="32"/>
            <w:szCs w:val="32"/>
          </w:rPr>
          <w:t xml:space="preserve">Theo bạn trong 10 năm lập trình thiết bị di động có phát triển không ? tại sao ? </w:t>
        </w:r>
      </w:ins>
    </w:p>
    <w:p w14:paraId="3DBE6E24" w14:textId="77777777" w:rsidR="001522AB" w:rsidRDefault="00C3594F">
      <w:pPr>
        <w:rPr>
          <w:ins w:id="2" w:author="nguyendangchanell@gmail.com" w:date="2025-03-05T10:12:00Z"/>
          <w:sz w:val="32"/>
          <w:szCs w:val="32"/>
        </w:rPr>
      </w:pPr>
      <w:ins w:id="3" w:author="nguyendangchanell@gmail.com" w:date="2025-03-05T10:07:00Z">
        <w:r>
          <w:rPr>
            <w:b/>
            <w:bCs/>
            <w:sz w:val="32"/>
            <w:szCs w:val="32"/>
          </w:rPr>
          <w:tab/>
        </w:r>
        <w:r>
          <w:rPr>
            <w:b/>
            <w:bCs/>
            <w:sz w:val="32"/>
            <w:szCs w:val="32"/>
          </w:rPr>
          <w:tab/>
        </w:r>
        <w:r>
          <w:rPr>
            <w:sz w:val="32"/>
            <w:szCs w:val="32"/>
          </w:rPr>
          <w:t xml:space="preserve">Theo em không những trong 10 năm </w:t>
        </w:r>
      </w:ins>
      <w:ins w:id="4" w:author="nguyendangchanell@gmail.com" w:date="2025-03-05T10:08:00Z">
        <w:r>
          <w:rPr>
            <w:sz w:val="32"/>
            <w:szCs w:val="32"/>
          </w:rPr>
          <w:t>nữa mà thậm chí tương lai xa thiết bị di động còn có thể đột phá và lớn mạnh hơn</w:t>
        </w:r>
        <w:r w:rsidR="00F40C2F">
          <w:rPr>
            <w:sz w:val="32"/>
            <w:szCs w:val="32"/>
          </w:rPr>
          <w:t xml:space="preserve"> bởi vì nhu cầu con ng</w:t>
        </w:r>
      </w:ins>
      <w:ins w:id="5" w:author="nguyendangchanell@gmail.com" w:date="2025-03-05T10:09:00Z">
        <w:r w:rsidR="00F40C2F">
          <w:rPr>
            <w:sz w:val="32"/>
            <w:szCs w:val="32"/>
          </w:rPr>
          <w:t>ười ngày càng nâng cao , con người không chỉ dùng điện thoại để đơn giản là đọc báo ,xem ngày giờ mà bên cạnh đó họ cỏ rất nhiều nhu cầu khác khi dùng 1 ch</w:t>
        </w:r>
      </w:ins>
      <w:ins w:id="6" w:author="nguyendangchanell@gmail.com" w:date="2025-03-05T10:10:00Z">
        <w:r w:rsidR="00F40C2F">
          <w:rPr>
            <w:sz w:val="32"/>
            <w:szCs w:val="32"/>
          </w:rPr>
          <w:t>iếc điện thoại điển hình là về mảng game từ 10 năm trước những tựa game pixel 2d đã thống lĩnh thị trường tuy nhiên cho đến nay hầu như game 3D với đồ họa được nâng cấp không thua gì những chiếc PC</w:t>
        </w:r>
      </w:ins>
      <w:ins w:id="7" w:author="nguyendangchanell@gmail.com" w:date="2025-03-05T10:11:00Z">
        <w:r w:rsidR="00F40C2F">
          <w:rPr>
            <w:sz w:val="32"/>
            <w:szCs w:val="32"/>
          </w:rPr>
          <w:t xml:space="preserve"> điều này cho thấy các nhà đầu tư đang rất chú trọng đến mảng này và không ngừng rót vốn để phát triển . Đó cũng là một trong nhiều lý do khiến ngành này ngày càng phát triển trong tương l</w:t>
        </w:r>
      </w:ins>
      <w:ins w:id="8" w:author="nguyendangchanell@gmail.com" w:date="2025-03-05T10:12:00Z">
        <w:r w:rsidR="00F40C2F">
          <w:rPr>
            <w:sz w:val="32"/>
            <w:szCs w:val="32"/>
          </w:rPr>
          <w:t xml:space="preserve">ai để phục vụ nhu cầu của con người </w:t>
        </w:r>
      </w:ins>
    </w:p>
    <w:p w14:paraId="7AC183C4" w14:textId="77777777" w:rsidR="00E80F77" w:rsidRDefault="001522AB">
      <w:pPr>
        <w:rPr>
          <w:ins w:id="9" w:author="nguyendangchanell@gmail.com" w:date="2025-03-05T12:06:00Z"/>
          <w:b/>
          <w:bCs/>
          <w:sz w:val="32"/>
          <w:szCs w:val="32"/>
        </w:rPr>
      </w:pPr>
      <w:ins w:id="10" w:author="nguyendangchanell@gmail.com" w:date="2025-03-05T10:12:00Z">
        <w:r w:rsidRPr="001522AB">
          <w:rPr>
            <w:b/>
            <w:bCs/>
            <w:sz w:val="32"/>
            <w:szCs w:val="32"/>
            <w:rPrChange w:id="11" w:author="nguyendangchanell@gmail.com" w:date="2025-03-05T10:12:00Z">
              <w:rPr>
                <w:sz w:val="32"/>
                <w:szCs w:val="32"/>
              </w:rPr>
            </w:rPrChange>
          </w:rPr>
          <w:tab/>
        </w:r>
      </w:ins>
    </w:p>
    <w:p w14:paraId="40C5FF94" w14:textId="77777777" w:rsidR="00E80F77" w:rsidRDefault="00E80F77">
      <w:pPr>
        <w:rPr>
          <w:ins w:id="12" w:author="nguyendangchanell@gmail.com" w:date="2025-03-05T12:06:00Z"/>
          <w:b/>
          <w:bCs/>
          <w:sz w:val="32"/>
          <w:szCs w:val="32"/>
        </w:rPr>
      </w:pPr>
    </w:p>
    <w:p w14:paraId="74F2FEB8" w14:textId="77777777" w:rsidR="00E80F77" w:rsidRDefault="00E80F77">
      <w:pPr>
        <w:rPr>
          <w:ins w:id="13" w:author="nguyendangchanell@gmail.com" w:date="2025-03-05T12:06:00Z"/>
          <w:b/>
          <w:bCs/>
          <w:sz w:val="32"/>
          <w:szCs w:val="32"/>
        </w:rPr>
      </w:pPr>
    </w:p>
    <w:p w14:paraId="32B19ADA" w14:textId="06EAB373" w:rsidR="00C3594F" w:rsidRDefault="001522AB">
      <w:pPr>
        <w:rPr>
          <w:ins w:id="14" w:author="nguyendangchanell@gmail.com" w:date="2025-03-05T12:05:00Z"/>
          <w:b/>
          <w:bCs/>
          <w:sz w:val="32"/>
          <w:szCs w:val="32"/>
        </w:rPr>
      </w:pPr>
      <w:ins w:id="15" w:author="nguyendangchanell@gmail.com" w:date="2025-03-05T10:12:00Z">
        <w:r w:rsidRPr="001522AB">
          <w:rPr>
            <w:b/>
            <w:bCs/>
            <w:sz w:val="32"/>
            <w:szCs w:val="32"/>
            <w:rPrChange w:id="16" w:author="nguyendangchanell@gmail.com" w:date="2025-03-05T10:12:00Z">
              <w:rPr>
                <w:sz w:val="32"/>
                <w:szCs w:val="32"/>
              </w:rPr>
            </w:rPrChange>
          </w:rPr>
          <w:lastRenderedPageBreak/>
          <w:t>3.Viết một ứng dụng có UI như sau đẩy lên Github</w:t>
        </w:r>
      </w:ins>
      <w:ins w:id="17" w:author="nguyendangchanell@gmail.com" w:date="2025-03-05T10:07:00Z">
        <w:r w:rsidR="00C3594F" w:rsidRPr="001522AB">
          <w:rPr>
            <w:b/>
            <w:bCs/>
            <w:sz w:val="32"/>
            <w:szCs w:val="32"/>
          </w:rPr>
          <w:tab/>
        </w:r>
      </w:ins>
    </w:p>
    <w:p w14:paraId="6A40F764" w14:textId="5F0F015F" w:rsidR="00E80F77" w:rsidRPr="001522AB" w:rsidRDefault="00E80F77">
      <w:pPr>
        <w:rPr>
          <w:b/>
          <w:bCs/>
          <w:sz w:val="40"/>
          <w:szCs w:val="40"/>
        </w:rPr>
      </w:pPr>
      <w:ins w:id="18" w:author="nguyendangchanell@gmail.com" w:date="2025-03-05T12:06:00Z">
        <w:r>
          <w:rPr>
            <w:noProof/>
          </w:rPr>
          <w:drawing>
            <wp:inline distT="0" distB="0" distL="0" distR="0" wp14:anchorId="5DB484BC" wp14:editId="2407E013">
              <wp:extent cx="6647815" cy="37376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815" cy="3737610"/>
                      </a:xfrm>
                      <a:prstGeom prst="rect">
                        <a:avLst/>
                      </a:prstGeom>
                    </pic:spPr>
                  </pic:pic>
                </a:graphicData>
              </a:graphic>
            </wp:inline>
          </w:drawing>
        </w:r>
      </w:ins>
    </w:p>
    <w:p w14:paraId="789F8DE6" w14:textId="1C13AE5D" w:rsidR="00BC20C2" w:rsidRDefault="00BC20C2">
      <w:r>
        <w:tab/>
      </w:r>
    </w:p>
    <w:sectPr w:rsidR="00BC20C2" w:rsidSect="00BC20C2">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1F13" w14:textId="77777777" w:rsidR="00BE1630" w:rsidRDefault="00BE1630" w:rsidP="00BC20C2">
      <w:pPr>
        <w:spacing w:after="0" w:line="240" w:lineRule="auto"/>
      </w:pPr>
      <w:r>
        <w:separator/>
      </w:r>
    </w:p>
  </w:endnote>
  <w:endnote w:type="continuationSeparator" w:id="0">
    <w:p w14:paraId="3A71B23D" w14:textId="77777777" w:rsidR="00BE1630" w:rsidRDefault="00BE1630" w:rsidP="00BC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06F4" w14:textId="77777777" w:rsidR="00BE1630" w:rsidRDefault="00BE1630" w:rsidP="00BC20C2">
      <w:pPr>
        <w:spacing w:after="0" w:line="240" w:lineRule="auto"/>
      </w:pPr>
      <w:r>
        <w:separator/>
      </w:r>
    </w:p>
  </w:footnote>
  <w:footnote w:type="continuationSeparator" w:id="0">
    <w:p w14:paraId="6897190E" w14:textId="77777777" w:rsidR="00BE1630" w:rsidRDefault="00BE1630" w:rsidP="00BC20C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dangchanell@gmail.com">
    <w15:presenceInfo w15:providerId="Windows Live" w15:userId="3983a6d444d41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C2"/>
    <w:rsid w:val="001522AB"/>
    <w:rsid w:val="007C4F24"/>
    <w:rsid w:val="008323A2"/>
    <w:rsid w:val="00BC20C2"/>
    <w:rsid w:val="00BE1630"/>
    <w:rsid w:val="00C3594F"/>
    <w:rsid w:val="00D528AC"/>
    <w:rsid w:val="00E80F77"/>
    <w:rsid w:val="00F40C2F"/>
    <w:rsid w:val="00F506FC"/>
    <w:rsid w:val="00FA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A0F1"/>
  <w15:chartTrackingRefBased/>
  <w15:docId w15:val="{FA4C8553-0F95-4698-9D06-CD746CD8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2"/>
    <w:pPr>
      <w:spacing w:after="240" w:line="324" w:lineRule="auto"/>
      <w:jc w:val="both"/>
    </w:pPr>
  </w:style>
  <w:style w:type="paragraph" w:styleId="Heading1">
    <w:name w:val="heading 1"/>
    <w:basedOn w:val="Normal"/>
    <w:next w:val="Normal"/>
    <w:link w:val="Heading1Char"/>
    <w:autoRedefine/>
    <w:uiPriority w:val="9"/>
    <w:qFormat/>
    <w:rsid w:val="008323A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after="0"/>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8323A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paragraph" w:styleId="Header">
    <w:name w:val="header"/>
    <w:basedOn w:val="Normal"/>
    <w:link w:val="HeaderChar"/>
    <w:uiPriority w:val="99"/>
    <w:unhideWhenUsed/>
    <w:rsid w:val="00BC2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C2"/>
  </w:style>
  <w:style w:type="paragraph" w:styleId="Footer">
    <w:name w:val="footer"/>
    <w:basedOn w:val="Normal"/>
    <w:link w:val="FooterChar"/>
    <w:uiPriority w:val="99"/>
    <w:unhideWhenUsed/>
    <w:rsid w:val="00BC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8E11-B127-4CDC-8B67-EE3BB174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nguyendangchanell@gmail.com</dc:creator>
  <cp:keywords/>
  <dc:description/>
  <cp:lastModifiedBy>nguyendangchanell@gmail.com</cp:lastModifiedBy>
  <cp:revision>2</cp:revision>
  <dcterms:created xsi:type="dcterms:W3CDTF">2025-03-05T02:59:00Z</dcterms:created>
  <dcterms:modified xsi:type="dcterms:W3CDTF">2025-03-05T05:06:00Z</dcterms:modified>
</cp:coreProperties>
</file>